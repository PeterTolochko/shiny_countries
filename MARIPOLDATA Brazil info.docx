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05FF0" w14:textId="78BC467C" w:rsidR="00E0609E" w:rsidRPr="00D84E0E" w:rsidRDefault="004E32E1" w:rsidP="004E32E1">
      <w:pPr>
        <w:spacing w:line="240" w:lineRule="auto"/>
        <w:jc w:val="both"/>
        <w:rPr>
          <w:lang w:val="en-GB"/>
        </w:rPr>
      </w:pPr>
      <w:r w:rsidRPr="00D84E0E">
        <w:rPr>
          <w:lang w:val="en-GB"/>
        </w:rPr>
        <w:t>MARIPOLDATA</w:t>
      </w:r>
    </w:p>
    <w:p w14:paraId="69E8F2D6" w14:textId="1BA54380" w:rsidR="004E32E1" w:rsidRPr="00D84E0E" w:rsidRDefault="004E32E1" w:rsidP="004E32E1">
      <w:pPr>
        <w:spacing w:line="240" w:lineRule="auto"/>
        <w:jc w:val="both"/>
        <w:rPr>
          <w:lang w:val="en-GB"/>
        </w:rPr>
      </w:pPr>
      <w:r w:rsidRPr="00D84E0E">
        <w:rPr>
          <w:lang w:val="en-GB"/>
        </w:rPr>
        <w:t>BRAZIL</w:t>
      </w:r>
    </w:p>
    <w:p w14:paraId="2E1B39F4" w14:textId="658AFECF" w:rsidR="004E32E1" w:rsidRPr="00D84E0E" w:rsidRDefault="004E32E1" w:rsidP="004E32E1">
      <w:pPr>
        <w:spacing w:line="240" w:lineRule="auto"/>
        <w:jc w:val="both"/>
        <w:rPr>
          <w:lang w:val="en-GB"/>
        </w:rPr>
      </w:pPr>
      <w:bookmarkStart w:id="0" w:name="_GoBack"/>
    </w:p>
    <w:p w14:paraId="2BF75237" w14:textId="0144DD51" w:rsidR="00D84E0E" w:rsidRDefault="00D84E0E" w:rsidP="00D84E0E">
      <w:pPr>
        <w:spacing w:line="240" w:lineRule="auto"/>
        <w:jc w:val="both"/>
      </w:pPr>
      <w:r w:rsidRPr="004E32E1">
        <w:t xml:space="preserve">Brazil is a country with strong interests in ocean issues. Its Exclusive Economic Zone encompasses 4.5 million km2 - called the Blue Amazon (Amazonia Azul) - which equals over 50% of the country’s land surface. Its waters are governed by the </w:t>
      </w:r>
      <w:ins w:id="1" w:author="Andrei Polejack" w:date="2021-05-10T08:19:00Z">
        <w:r>
          <w:t xml:space="preserve">Maritime Authority, that, in the Brazilian case is the Navy. The Navy also coordinates the </w:t>
        </w:r>
      </w:ins>
      <w:r w:rsidRPr="004E32E1">
        <w:t xml:space="preserve">Brazilian Interministerial Commission for Sea Resources (Comissão Interministerial para os Recursos do Mar - CIRM) which was established in 1974 and </w:t>
      </w:r>
      <w:del w:id="2" w:author="Andrei Polejack" w:date="2021-05-10T08:20:00Z">
        <w:r w:rsidRPr="004E32E1" w:rsidDel="004E32E1">
          <w:delText xml:space="preserve">is coordinated and </w:delText>
        </w:r>
      </w:del>
      <w:del w:id="3" w:author="Andrei Polejack" w:date="2021-05-10T08:18:00Z">
        <w:r w:rsidRPr="004E32E1" w:rsidDel="004E32E1">
          <w:delText>administred</w:delText>
        </w:r>
      </w:del>
      <w:del w:id="4" w:author="Andrei Polejack" w:date="2021-05-10T08:20:00Z">
        <w:r w:rsidRPr="004E32E1" w:rsidDel="004E32E1">
          <w:delText xml:space="preserve"> by the Navy</w:delText>
        </w:r>
      </w:del>
      <w:ins w:id="5" w:author="Andrei Polejack" w:date="2021-05-10T08:47:00Z">
        <w:r>
          <w:t>gathers Ministries and other Federal</w:t>
        </w:r>
      </w:ins>
      <w:ins w:id="6" w:author="Andrei Polejack" w:date="2021-05-10T08:20:00Z">
        <w:r>
          <w:t xml:space="preserve"> Government representatives </w:t>
        </w:r>
      </w:ins>
      <w:ins w:id="7" w:author="Andrei Polejack" w:date="2021-05-10T08:48:00Z">
        <w:r>
          <w:t xml:space="preserve">with responsibilities on </w:t>
        </w:r>
        <w:del w:id="8" w:author="Arne Langlet" w:date="2021-05-11T11:31:00Z">
          <w:r w:rsidDel="00D84E0E">
            <w:delText xml:space="preserve">the </w:delText>
          </w:r>
        </w:del>
        <w:r>
          <w:t>marine activities, from research to exploration</w:t>
        </w:r>
      </w:ins>
      <w:r w:rsidRPr="004E32E1">
        <w:t>.</w:t>
      </w:r>
      <w:ins w:id="9" w:author="Andrei Polejack" w:date="2021-05-10T08:21:00Z">
        <w:r>
          <w:t xml:space="preserve"> CIRM coordinates a series of </w:t>
        </w:r>
      </w:ins>
      <w:ins w:id="10" w:author="Andrei Polejack" w:date="2021-05-10T08:23:00Z">
        <w:r>
          <w:t xml:space="preserve">Government </w:t>
        </w:r>
      </w:ins>
      <w:ins w:id="11" w:author="Andrei Polejack" w:date="2021-05-10T08:21:00Z">
        <w:r>
          <w:t>programs</w:t>
        </w:r>
      </w:ins>
      <w:ins w:id="12" w:author="Andrei Polejack" w:date="2021-05-10T08:23:00Z">
        <w:r>
          <w:t>,</w:t>
        </w:r>
      </w:ins>
      <w:ins w:id="13" w:author="Andrei Polejack" w:date="2021-05-10T08:21:00Z">
        <w:r>
          <w:t xml:space="preserve"> </w:t>
        </w:r>
      </w:ins>
      <w:ins w:id="14" w:author="Andrei Polejack" w:date="2021-05-10T08:34:00Z">
        <w:r>
          <w:t>including</w:t>
        </w:r>
      </w:ins>
      <w:ins w:id="15" w:author="Andrei Polejack" w:date="2021-05-10T08:21:00Z">
        <w:r>
          <w:t xml:space="preserve"> the Antarc</w:t>
        </w:r>
      </w:ins>
      <w:ins w:id="16" w:author="Andrei Polejack" w:date="2021-05-10T08:22:00Z">
        <w:r>
          <w:t>tic Program</w:t>
        </w:r>
      </w:ins>
      <w:ins w:id="17" w:author="Andrei Polejack" w:date="2021-05-10T08:34:00Z">
        <w:r>
          <w:t xml:space="preserve">, </w:t>
        </w:r>
      </w:ins>
      <w:ins w:id="18" w:author="Andrei Polejack" w:date="2021-05-10T08:48:00Z">
        <w:r>
          <w:t xml:space="preserve">the </w:t>
        </w:r>
      </w:ins>
      <w:ins w:id="19" w:author="Andrei Polejack" w:date="2021-05-10T08:35:00Z">
        <w:r>
          <w:t>Area</w:t>
        </w:r>
      </w:ins>
      <w:ins w:id="20" w:author="Andrei Polejack" w:date="2021-05-10T08:48:00Z">
        <w:r>
          <w:t xml:space="preserve"> Program</w:t>
        </w:r>
      </w:ins>
      <w:ins w:id="21" w:author="Andrei Polejack" w:date="2021-05-10T08:35:00Z">
        <w:r>
          <w:t>, the evaluation of the Continental Shelf Extension, but also</w:t>
        </w:r>
      </w:ins>
      <w:ins w:id="22" w:author="Andrei Polejack" w:date="2021-05-10T08:22:00Z">
        <w:r>
          <w:t xml:space="preserve"> capacity building</w:t>
        </w:r>
      </w:ins>
      <w:ins w:id="23" w:author="Andrei Polejack" w:date="2021-05-10T08:23:00Z">
        <w:r>
          <w:t xml:space="preserve"> and </w:t>
        </w:r>
      </w:ins>
      <w:hyperlink r:id="rId7" w:history="1">
        <w:r>
          <w:rPr>
            <w:rStyle w:val="Hyperlink"/>
            <w:rFonts w:ascii="docs-Calibri'" w:hAnsi="docs-Calibri'"/>
            <w:color w:val="000000"/>
            <w:sz w:val="23"/>
            <w:szCs w:val="23"/>
          </w:rPr>
          <w:t>&lt;a href="</w:t>
        </w:r>
      </w:hyperlink>
      <w:r w:rsidRPr="00D84E0E">
        <w:t xml:space="preserve"> </w:t>
      </w:r>
      <w:ins w:id="24" w:author="Andrei Polejack" w:date="2021-05-10T08:23:00Z">
        <w:r w:rsidRPr="004E32E1">
          <w:t>https://www.marinha.mil.br/secirm/</w:t>
        </w:r>
      </w:ins>
      <w:r>
        <w:rPr>
          <w:rFonts w:ascii="docs-Calibri" w:hAnsi="docs-Calibri"/>
          <w:color w:val="000000"/>
          <w:sz w:val="23"/>
          <w:szCs w:val="23"/>
        </w:rPr>
        <w:t>"&gt;</w:t>
      </w:r>
      <w:r w:rsidRPr="00D84E0E">
        <w:t xml:space="preserve"> </w:t>
      </w:r>
      <w:ins w:id="25" w:author="Andrei Polejack" w:date="2021-05-10T08:23:00Z">
        <w:r>
          <w:t>literacy acti</w:t>
        </w:r>
      </w:ins>
      <w:ins w:id="26" w:author="Andrei Polejack" w:date="2021-05-10T08:36:00Z">
        <w:r>
          <w:t>ons</w:t>
        </w:r>
      </w:ins>
      <w:r>
        <w:rPr>
          <w:rFonts w:ascii="docs-Calibri" w:hAnsi="docs-Calibri"/>
          <w:color w:val="000000"/>
          <w:sz w:val="23"/>
          <w:szCs w:val="23"/>
        </w:rPr>
        <w:t>&lt;/a&gt;.</w:t>
      </w:r>
      <w:r w:rsidRPr="00D84E0E">
        <w:t xml:space="preserve"> </w:t>
      </w:r>
      <w:ins w:id="27" w:author="Andrei Polejack" w:date="2021-05-10T08:49:00Z">
        <w:r>
          <w:t xml:space="preserve">CIRM facilitates the coordination of </w:t>
        </w:r>
      </w:ins>
      <w:ins w:id="28" w:author="Andrei Polejack" w:date="2021-05-10T08:50:00Z">
        <w:r>
          <w:t xml:space="preserve">the </w:t>
        </w:r>
      </w:ins>
      <w:ins w:id="29" w:author="Andrei Polejack" w:date="2021-05-10T08:49:00Z">
        <w:r>
          <w:t>multiple</w:t>
        </w:r>
      </w:ins>
      <w:ins w:id="30" w:author="Andrei Polejack" w:date="2021-05-10T08:50:00Z">
        <w:r>
          <w:t xml:space="preserve"> and fragmented</w:t>
        </w:r>
      </w:ins>
      <w:ins w:id="31" w:author="Andrei Polejack" w:date="2021-05-10T08:49:00Z">
        <w:r>
          <w:t xml:space="preserve"> </w:t>
        </w:r>
      </w:ins>
      <w:ins w:id="32" w:author="Andrei Polejack" w:date="2021-05-10T08:50:00Z">
        <w:r>
          <w:t xml:space="preserve">marine </w:t>
        </w:r>
      </w:ins>
      <w:ins w:id="33" w:author="Andrei Polejack" w:date="2021-05-10T08:49:00Z">
        <w:r>
          <w:t>policies</w:t>
        </w:r>
      </w:ins>
      <w:ins w:id="34" w:author="Andrei Polejack" w:date="2021-05-10T08:50:00Z">
        <w:r>
          <w:t xml:space="preserve"> in Brazil</w:t>
        </w:r>
      </w:ins>
      <w:ins w:id="35" w:author="Andrei Polejack" w:date="2021-05-10T08:49:00Z">
        <w:r>
          <w:t>,</w:t>
        </w:r>
      </w:ins>
      <w:ins w:id="36" w:author="Andrei Polejack" w:date="2021-05-10T08:50:00Z">
        <w:r>
          <w:t xml:space="preserve"> by</w:t>
        </w:r>
      </w:ins>
      <w:ins w:id="37" w:author="Andrei Polejack" w:date="2021-05-10T08:49:00Z">
        <w:r>
          <w:t xml:space="preserve"> </w:t>
        </w:r>
      </w:ins>
      <w:ins w:id="38" w:author="Andrei Polejack" w:date="2021-05-10T08:50:00Z">
        <w:r>
          <w:t>bridging</w:t>
        </w:r>
      </w:ins>
      <w:ins w:id="39" w:author="Andrei Polejack" w:date="2021-05-10T08:49:00Z">
        <w:r>
          <w:t xml:space="preserve"> </w:t>
        </w:r>
      </w:ins>
      <w:ins w:id="40" w:author="Andrei Polejack" w:date="2021-05-10T08:50:00Z">
        <w:r>
          <w:t>Government</w:t>
        </w:r>
      </w:ins>
      <w:ins w:id="41" w:author="Andrei Polejack" w:date="2021-05-10T08:49:00Z">
        <w:r>
          <w:t xml:space="preserve"> stakeholders</w:t>
        </w:r>
      </w:ins>
      <w:ins w:id="42" w:author="Andrei Polejack" w:date="2021-05-10T08:50:00Z">
        <w:r>
          <w:t xml:space="preserve">. </w:t>
        </w:r>
        <w:r w:rsidRPr="00406841">
          <w:t xml:space="preserve">Among these policies, </w:t>
        </w:r>
      </w:ins>
      <w:ins w:id="43" w:author="Andrei Polejack" w:date="2021-05-10T08:51:00Z">
        <w:r w:rsidRPr="003D078F">
          <w:t xml:space="preserve">the National Policy for Marine Resources (PNRM – Política </w:t>
        </w:r>
        <w:r w:rsidRPr="00A00670">
          <w:t>Nacional para os Recursos do Mar) i</w:t>
        </w:r>
        <w:r w:rsidRPr="00406841">
          <w:rPr>
            <w:rPrChange w:id="44" w:author="Andrei Polejack" w:date="2021-05-10T08:51:00Z">
              <w:rPr>
                <w:lang w:val="pt-BR"/>
              </w:rPr>
            </w:rPrChange>
          </w:rPr>
          <w:t>s particularly i</w:t>
        </w:r>
        <w:r>
          <w:t xml:space="preserve">mportant to CIRM, who is responsible to </w:t>
        </w:r>
      </w:ins>
      <w:ins w:id="45" w:author="Andrei Polejack" w:date="2021-05-10T08:52:00Z">
        <w:r>
          <w:t>discu</w:t>
        </w:r>
      </w:ins>
      <w:r w:rsidR="00D0247D">
        <w:t>s</w:t>
      </w:r>
      <w:ins w:id="46" w:author="Andrei Polejack" w:date="2021-05-10T08:52:00Z">
        <w:r>
          <w:t xml:space="preserve">s, elaborate and implement the Sectoral Plans (PSRM – Plano Setorial para os </w:t>
        </w:r>
      </w:ins>
      <w:ins w:id="47" w:author="Andrei Polejack" w:date="2021-05-10T08:53:00Z">
        <w:r>
          <w:t>Recursos do Mar)</w:t>
        </w:r>
      </w:ins>
      <w:r w:rsidR="00D0247D">
        <w:t xml:space="preserve"> set by the </w:t>
      </w:r>
      <w:ins w:id="48" w:author="Andrei Polejack" w:date="2021-05-10T08:52:00Z">
        <w:r w:rsidR="00D0247D">
          <w:t>PNRM</w:t>
        </w:r>
        <w:r>
          <w:t>.</w:t>
        </w:r>
      </w:ins>
      <w:ins w:id="49" w:author="Andrei Polejack" w:date="2021-05-10T08:53:00Z">
        <w:r>
          <w:t xml:space="preserve"> These Plans are approved by the Brazilian Presidency and establish the goals and means to conduct a series of programs at sea,</w:t>
        </w:r>
      </w:ins>
      <w:ins w:id="50" w:author="Andrei Polejack" w:date="2021-05-10T08:54:00Z">
        <w:r>
          <w:t xml:space="preserve"> being renegotiated every four years.</w:t>
        </w:r>
      </w:ins>
      <w:r>
        <w:t xml:space="preserve"> </w:t>
      </w:r>
    </w:p>
    <w:p w14:paraId="1877EB33" w14:textId="1FEBBC59" w:rsidR="004E32E1" w:rsidRPr="00406841" w:rsidDel="003D078F" w:rsidRDefault="003D078F" w:rsidP="003D078F">
      <w:pPr>
        <w:spacing w:line="240" w:lineRule="auto"/>
        <w:jc w:val="both"/>
        <w:rPr>
          <w:del w:id="51" w:author="Andrei Polejack" w:date="2021-05-10T09:02:00Z"/>
        </w:rPr>
      </w:pPr>
      <w:ins w:id="52" w:author="Andrei Polejack" w:date="2021-05-10T08:54:00Z">
        <w:r>
          <w:t>In the current 10</w:t>
        </w:r>
        <w:r w:rsidRPr="003D078F">
          <w:rPr>
            <w:vertAlign w:val="superscript"/>
            <w:rPrChange w:id="53" w:author="Andrei Polejack" w:date="2021-05-10T08:54:00Z">
              <w:rPr/>
            </w:rPrChange>
          </w:rPr>
          <w:t>th</w:t>
        </w:r>
        <w:r>
          <w:t xml:space="preserve"> version of PSRM</w:t>
        </w:r>
      </w:ins>
      <w:ins w:id="54" w:author="Andrei Polejack" w:date="2021-05-10T08:56:00Z">
        <w:r>
          <w:t xml:space="preserve"> (2020</w:t>
        </w:r>
      </w:ins>
      <w:ins w:id="55" w:author="Andrei Polejack" w:date="2021-05-10T08:57:00Z">
        <w:r>
          <w:t>-2023)</w:t>
        </w:r>
      </w:ins>
      <w:r w:rsidR="00D0247D">
        <w:t xml:space="preserve"> [1]</w:t>
      </w:r>
      <w:ins w:id="56" w:author="Andrei Polejack" w:date="2021-05-10T08:54:00Z">
        <w:r>
          <w:t xml:space="preserve">, </w:t>
        </w:r>
      </w:ins>
      <w:ins w:id="57" w:author="Andrei Polejack" w:date="2021-05-10T08:57:00Z">
        <w:r>
          <w:t>marine scientific research is deemed critical to all programs.</w:t>
        </w:r>
      </w:ins>
      <w:ins w:id="58" w:author="Andrei Polejack" w:date="2021-05-10T08:58:00Z">
        <w:r>
          <w:t xml:space="preserve"> One of such programs deals with Marine Biotechnology, coordinated by the Ministry of Science, </w:t>
        </w:r>
      </w:ins>
      <w:ins w:id="59" w:author="Andrei Polejack" w:date="2021-05-10T09:03:00Z">
        <w:r>
          <w:t>Technology,</w:t>
        </w:r>
      </w:ins>
      <w:ins w:id="60" w:author="Andrei Polejack" w:date="2021-05-10T08:58:00Z">
        <w:r>
          <w:t xml:space="preserve"> and Innovations (MCTI)</w:t>
        </w:r>
      </w:ins>
      <w:ins w:id="61" w:author="Andrei Polejack" w:date="2021-05-10T09:02:00Z">
        <w:r>
          <w:t xml:space="preserve">, who has also established </w:t>
        </w:r>
      </w:ins>
    </w:p>
    <w:p w14:paraId="09DF9646" w14:textId="04C7CE2B" w:rsidR="004E32E1" w:rsidRPr="004E32E1" w:rsidRDefault="004E32E1" w:rsidP="004E32E1">
      <w:pPr>
        <w:spacing w:line="240" w:lineRule="auto"/>
        <w:jc w:val="both"/>
      </w:pPr>
      <w:del w:id="62" w:author="Andrei Polejack" w:date="2021-05-10T09:02:00Z">
        <w:r w:rsidRPr="004E32E1" w:rsidDel="003D078F">
          <w:delText xml:space="preserve">The </w:delText>
        </w:r>
      </w:del>
      <w:del w:id="63" w:author="Andrei Polejack" w:date="2021-05-10T08:59:00Z">
        <w:r w:rsidRPr="004E32E1" w:rsidDel="003D078F">
          <w:delText xml:space="preserve">Brazilian government, through the Brazilian Interministerial Commission for Sea Resources (CIRM), </w:delText>
        </w:r>
      </w:del>
      <w:del w:id="64" w:author="Andrei Polejack" w:date="2021-05-10T09:02:00Z">
        <w:r w:rsidRPr="004E32E1" w:rsidDel="003D078F">
          <w:delText xml:space="preserve">has established </w:delText>
        </w:r>
      </w:del>
      <w:del w:id="65" w:author="Andrei Polejack" w:date="2021-05-10T08:59:00Z">
        <w:r w:rsidRPr="004E32E1" w:rsidDel="003D078F">
          <w:delText xml:space="preserve">the </w:delText>
        </w:r>
      </w:del>
      <w:ins w:id="66" w:author="Andrei Polejack" w:date="2021-05-10T08:59:00Z">
        <w:r w:rsidR="003D078F">
          <w:t>a</w:t>
        </w:r>
        <w:r w:rsidR="003D078F" w:rsidRPr="004E32E1">
          <w:t xml:space="preserve"> </w:t>
        </w:r>
      </w:ins>
      <w:r w:rsidRPr="004E32E1">
        <w:t>National Research Network in Marine Biotechnology (BiotecMar)</w:t>
      </w:r>
      <w:r w:rsidR="00D0247D">
        <w:t>[2]</w:t>
      </w:r>
      <w:ins w:id="67" w:author="Andrei Polejack" w:date="2021-05-10T09:09:00Z">
        <w:r w:rsidR="00A00670">
          <w:t xml:space="preserve"> and is now running a Science at Sea Program</w:t>
        </w:r>
      </w:ins>
      <w:r w:rsidR="00D0247D">
        <w:t xml:space="preserve"> [3]</w:t>
      </w:r>
      <w:ins w:id="68" w:author="Andrei Polejack" w:date="2021-05-10T09:03:00Z">
        <w:r w:rsidR="003D078F">
          <w:t>.</w:t>
        </w:r>
      </w:ins>
      <w:r w:rsidRPr="004E32E1">
        <w:t xml:space="preserve"> </w:t>
      </w:r>
      <w:ins w:id="69" w:author="Andrei Polejack" w:date="2021-05-10T09:03:00Z">
        <w:r w:rsidR="003D078F">
          <w:t xml:space="preserve">The Ministry of Education </w:t>
        </w:r>
      </w:ins>
      <w:ins w:id="70" w:author="Andrei Polejack" w:date="2021-05-10T09:11:00Z">
        <w:r w:rsidR="00A00670">
          <w:t>leads</w:t>
        </w:r>
      </w:ins>
      <w:ins w:id="71" w:author="Andrei Polejack" w:date="2021-05-10T09:03:00Z">
        <w:r w:rsidR="003D078F">
          <w:t xml:space="preserve"> the </w:t>
        </w:r>
      </w:ins>
      <w:ins w:id="72" w:author="Andrei Polejack" w:date="2021-05-10T09:09:00Z">
        <w:r w:rsidR="00A00670" w:rsidRPr="00A00670">
          <w:t>Executive Committee for the Consolidation and Expansion of Research Groups and Graduate Program in Marine Sciences (PPG-Mar)</w:t>
        </w:r>
        <w:r w:rsidR="00A00670">
          <w:t xml:space="preserve"> </w:t>
        </w:r>
      </w:ins>
      <w:r w:rsidR="00BB45AA">
        <w:t>with</w:t>
      </w:r>
      <w:r w:rsidRPr="004E32E1">
        <w:t xml:space="preserve"> </w:t>
      </w:r>
      <w:del w:id="73" w:author="Andrei Polejack" w:date="2021-05-10T09:12:00Z">
        <w:r w:rsidRPr="004E32E1" w:rsidDel="00A00670">
          <w:delText xml:space="preserve">has 12 institutes in the area of biodiversity [1] and the Technical Group for Marine Science Education and Research (Grupo Técnico Formação de Recursos Humanos em Ciências do Mar – PPG-MAR) which aims to train </w:delText>
        </w:r>
      </w:del>
      <w:r w:rsidRPr="004E32E1">
        <w:t>"human resources capable of helping Brazil to develop scientific and technological research capacities, to promote the sustainable use of resources in national and international waters" [</w:t>
      </w:r>
      <w:r w:rsidR="00D0247D">
        <w:t>4</w:t>
      </w:r>
      <w:r w:rsidRPr="004E32E1">
        <w:t>]. The Brazilian Navy counts with 11 research vessels [</w:t>
      </w:r>
      <w:r w:rsidR="00D0247D">
        <w:t>5</w:t>
      </w:r>
      <w:r w:rsidRPr="004E32E1">
        <w:t>], the newest of which was unveiled in 2015</w:t>
      </w:r>
      <w:ins w:id="74" w:author="Andrei Polejack" w:date="2021-05-10T09:33:00Z">
        <w:r w:rsidR="00A1456E">
          <w:t>, being one of the most modern in the South Atlantic</w:t>
        </w:r>
      </w:ins>
      <w:r w:rsidR="00BB45AA">
        <w:t xml:space="preserve"> </w:t>
      </w:r>
      <w:r w:rsidR="00D0247D">
        <w:t>[6]</w:t>
      </w:r>
      <w:r w:rsidRPr="004E32E1">
        <w:t xml:space="preserve">. In the last years, </w:t>
      </w:r>
      <w:ins w:id="75" w:author="Andrei Polejack" w:date="2021-05-10T09:12:00Z">
        <w:r w:rsidR="00A00670">
          <w:t>PPG</w:t>
        </w:r>
      </w:ins>
      <w:ins w:id="76" w:author="Andrei Polejack" w:date="2021-05-10T09:13:00Z">
        <w:r w:rsidR="00A00670">
          <w:t>-</w:t>
        </w:r>
      </w:ins>
      <w:ins w:id="77" w:author="Andrei Polejack" w:date="2021-05-10T09:12:00Z">
        <w:r w:rsidR="00A00670">
          <w:t xml:space="preserve">Mar and the Ministry of Education acquired </w:t>
        </w:r>
      </w:ins>
      <w:r w:rsidRPr="004E32E1">
        <w:t xml:space="preserve">further 4 research </w:t>
      </w:r>
      <w:ins w:id="78" w:author="Andrei Polejack" w:date="2021-05-10T09:13:00Z">
        <w:r w:rsidR="00A00670">
          <w:t>training</w:t>
        </w:r>
        <w:r w:rsidR="00A00670" w:rsidRPr="004E32E1">
          <w:t xml:space="preserve"> </w:t>
        </w:r>
      </w:ins>
      <w:r w:rsidRPr="004E32E1">
        <w:t xml:space="preserve">vessels (named Ciências do Mar I-IV) </w:t>
      </w:r>
      <w:del w:id="79" w:author="Andrei Polejack" w:date="2021-05-10T09:34:00Z">
        <w:r w:rsidRPr="004E32E1" w:rsidDel="00A1456E">
          <w:delText xml:space="preserve">were </w:delText>
        </w:r>
      </w:del>
      <w:r w:rsidRPr="004E32E1">
        <w:t xml:space="preserve">handed directly to </w:t>
      </w:r>
      <w:ins w:id="80" w:author="Andrei Polejack" w:date="2021-05-10T09:35:00Z">
        <w:r w:rsidR="00A1456E">
          <w:t xml:space="preserve">central </w:t>
        </w:r>
      </w:ins>
      <w:r w:rsidRPr="004E32E1">
        <w:t xml:space="preserve">universities </w:t>
      </w:r>
      <w:ins w:id="81" w:author="Andrei Polejack" w:date="2021-05-10T09:35:00Z">
        <w:r w:rsidR="00A1456E">
          <w:t>responsible for coordinating training expeditions among all universities in their regions in Brazil</w:t>
        </w:r>
      </w:ins>
      <w:del w:id="82" w:author="Andrei Polejack" w:date="2021-05-10T09:35:00Z">
        <w:r w:rsidRPr="004E32E1" w:rsidDel="00A1456E">
          <w:delText>conducting relevant marine scientific research</w:delText>
        </w:r>
      </w:del>
      <w:r w:rsidRPr="004E32E1">
        <w:t xml:space="preserve"> - Universidade Federal do Rio Grande (FURG) in 2017,</w:t>
      </w:r>
      <w:ins w:id="83" w:author="Andrei Polejack" w:date="2021-05-10T09:35:00Z">
        <w:r w:rsidR="00A1456E">
          <w:t xml:space="preserve"> for the South region</w:t>
        </w:r>
      </w:ins>
      <w:ins w:id="84" w:author="Andrei Polejack" w:date="2021-05-10T09:36:00Z">
        <w:r w:rsidR="00A1456E">
          <w:t>,</w:t>
        </w:r>
      </w:ins>
      <w:r w:rsidRPr="004E32E1">
        <w:t xml:space="preserve"> Universidade Federal do Maranhão (UFMA) in 2018, </w:t>
      </w:r>
      <w:ins w:id="85" w:author="Andrei Polejack" w:date="2021-05-10T09:36:00Z">
        <w:r w:rsidR="00A1456E">
          <w:t xml:space="preserve">for the North region, </w:t>
        </w:r>
      </w:ins>
      <w:r w:rsidRPr="004E32E1">
        <w:t>Universidade Fed</w:t>
      </w:r>
      <w:r w:rsidR="00D0247D">
        <w:t>eral Fluminense (UFF) in 2019</w:t>
      </w:r>
      <w:ins w:id="86" w:author="Andrei Polejack" w:date="2021-05-10T09:36:00Z">
        <w:r w:rsidR="00A1456E">
          <w:t>, for the Southeast region</w:t>
        </w:r>
      </w:ins>
      <w:r w:rsidRPr="004E32E1">
        <w:t xml:space="preserve"> and Universidade</w:t>
      </w:r>
      <w:r w:rsidR="00D0247D">
        <w:t xml:space="preserve"> Federal de Pernambuco in 2020</w:t>
      </w:r>
      <w:ins w:id="87" w:author="Andrei Polejack" w:date="2021-05-10T09:36:00Z">
        <w:r w:rsidR="00A1456E">
          <w:t>, for the Northeast region</w:t>
        </w:r>
      </w:ins>
      <w:r w:rsidRPr="004E32E1">
        <w:t>.</w:t>
      </w:r>
    </w:p>
    <w:p w14:paraId="205E3BBE" w14:textId="3FFD4BA8" w:rsidR="004E32E1" w:rsidRDefault="004E32E1" w:rsidP="004E32E1">
      <w:pPr>
        <w:spacing w:line="240" w:lineRule="auto"/>
        <w:jc w:val="both"/>
        <w:rPr>
          <w:ins w:id="88" w:author="Andrei Polejack" w:date="2021-05-10T09:45:00Z"/>
        </w:rPr>
      </w:pPr>
      <w:r w:rsidRPr="004E32E1">
        <w:t xml:space="preserve">14 universities in Brazil have </w:t>
      </w:r>
      <w:ins w:id="89" w:author="Andrei Polejack" w:date="2021-05-10T09:53:00Z">
        <w:r w:rsidR="00E57A06">
          <w:t xml:space="preserve">specialized </w:t>
        </w:r>
      </w:ins>
      <w:r w:rsidRPr="004E32E1">
        <w:t>oceanography departments or institutes</w:t>
      </w:r>
      <w:del w:id="90" w:author="Andrei Polejack" w:date="2021-05-10T09:53:00Z">
        <w:r w:rsidRPr="004E32E1" w:rsidDel="00E57A06">
          <w:delText xml:space="preserve"> that conduct marine scientific research</w:delText>
        </w:r>
      </w:del>
      <w:r w:rsidRPr="004E32E1">
        <w:t xml:space="preserve">, among which </w:t>
      </w:r>
      <w:del w:id="91" w:author="Andrei Polejack" w:date="2021-05-10T09:50:00Z">
        <w:r w:rsidRPr="004E32E1" w:rsidDel="00E57A06">
          <w:delText xml:space="preserve">some universities possess specialized institutes or faculties: </w:delText>
        </w:r>
      </w:del>
      <w:r w:rsidRPr="004E32E1">
        <w:t>the</w:t>
      </w:r>
      <w:ins w:id="92" w:author="Andrei Polejack" w:date="2021-05-10T09:52:00Z">
        <w:r w:rsidR="00E57A06">
          <w:t xml:space="preserve"> </w:t>
        </w:r>
      </w:ins>
      <w:ins w:id="93" w:author="Andrei Polejack" w:date="2021-05-10T09:53:00Z">
        <w:r w:rsidR="00E57A06">
          <w:t xml:space="preserve">two </w:t>
        </w:r>
      </w:ins>
      <w:ins w:id="94" w:author="Andrei Polejack" w:date="2021-05-10T09:52:00Z">
        <w:r w:rsidR="00E57A06">
          <w:t>most traditional</w:t>
        </w:r>
      </w:ins>
      <w:ins w:id="95" w:author="Andrei Polejack" w:date="2021-05-10T09:53:00Z">
        <w:r w:rsidR="00E57A06">
          <w:t>:</w:t>
        </w:r>
      </w:ins>
      <w:ins w:id="96" w:author="Andrei Polejack" w:date="2021-05-10T09:52:00Z">
        <w:r w:rsidR="00E57A06">
          <w:t xml:space="preserve"> the</w:t>
        </w:r>
      </w:ins>
      <w:r w:rsidRPr="004E32E1">
        <w:t xml:space="preserve"> </w:t>
      </w:r>
      <w:ins w:id="97" w:author="Andrei Polejack" w:date="2021-05-10T09:51:00Z">
        <w:r w:rsidR="00E57A06">
          <w:t>Oce</w:t>
        </w:r>
      </w:ins>
      <w:ins w:id="98" w:author="Andrei Polejack" w:date="2021-05-10T09:52:00Z">
        <w:r w:rsidR="00E57A06">
          <w:t xml:space="preserve">anographic Institutes from </w:t>
        </w:r>
      </w:ins>
      <w:del w:id="99" w:author="Andrei Polejack" w:date="2021-05-10T09:52:00Z">
        <w:r w:rsidRPr="004E32E1" w:rsidDel="00E57A06">
          <w:delText xml:space="preserve">Instituto Oceanográfico at </w:delText>
        </w:r>
      </w:del>
      <w:r w:rsidRPr="004E32E1">
        <w:t>the Universidade of S</w:t>
      </w:r>
      <w:ins w:id="100" w:author="Andrei Polejack" w:date="2021-05-10T09:49:00Z">
        <w:r w:rsidR="00E57A06">
          <w:t>ã</w:t>
        </w:r>
      </w:ins>
      <w:del w:id="101" w:author="Andrei Polejack" w:date="2021-05-10T09:49:00Z">
        <w:r w:rsidRPr="004E32E1" w:rsidDel="00E57A06">
          <w:delText>a</w:delText>
        </w:r>
      </w:del>
      <w:r w:rsidRPr="004E32E1">
        <w:t>o Pa</w:t>
      </w:r>
      <w:ins w:id="102" w:author="Andrei Polejack" w:date="2021-05-10T09:49:00Z">
        <w:r w:rsidR="00E57A06">
          <w:t>u</w:t>
        </w:r>
      </w:ins>
      <w:del w:id="103" w:author="Andrei Polejack" w:date="2021-05-10T09:49:00Z">
        <w:r w:rsidRPr="004E32E1" w:rsidDel="00E57A06">
          <w:delText>o</w:delText>
        </w:r>
      </w:del>
      <w:r w:rsidRPr="004E32E1">
        <w:t>lo (</w:t>
      </w:r>
      <w:del w:id="104" w:author="Andrei Polejack" w:date="2021-05-10T09:50:00Z">
        <w:r w:rsidRPr="004E32E1" w:rsidDel="00E57A06">
          <w:delText>Instituto Oceanográfico da Universidade de Sao Paulo (</w:delText>
        </w:r>
      </w:del>
      <w:r w:rsidRPr="004E32E1">
        <w:t>IOUSP),</w:t>
      </w:r>
      <w:ins w:id="105" w:author="Andrei Polejack" w:date="2021-05-10T09:52:00Z">
        <w:r w:rsidR="00E57A06">
          <w:t xml:space="preserve"> and from the Universidade Federal do </w:t>
        </w:r>
      </w:ins>
      <w:ins w:id="106" w:author="Andrei Polejack" w:date="2021-05-10T09:53:00Z">
        <w:r w:rsidR="00E57A06">
          <w:t>R</w:t>
        </w:r>
      </w:ins>
      <w:ins w:id="107" w:author="Andrei Polejack" w:date="2021-05-10T09:52:00Z">
        <w:r w:rsidR="00E57A06">
          <w:t>io Grande (FURG).</w:t>
        </w:r>
      </w:ins>
      <w:r w:rsidRPr="004E32E1">
        <w:t xml:space="preserve"> </w:t>
      </w:r>
      <w:del w:id="108" w:author="Andrei Polejack" w:date="2021-05-10T09:53:00Z">
        <w:r w:rsidRPr="004E32E1" w:rsidDel="00E57A06">
          <w:delText>the Center for Marine Studies (“Centro de Estudos do Mar” – CEM) at the Federal University of Parana, the Faculty of Oceanography at the State University Rio de Janeiro (FAOC - Faculdade de Oceanografia da UERJ) and the Institute of Marine Sciences ("Instituto de Ciências do Mar" – LABOMAR) at the Federal University of Ceará). Brazilian universities offer 40 graduation courses and 28 post-graduation pogrammes related to marine sciences [6].</w:delText>
        </w:r>
      </w:del>
    </w:p>
    <w:p w14:paraId="78875BB7" w14:textId="0F254215" w:rsidR="00E57A06" w:rsidRDefault="00E57A06" w:rsidP="004E32E1">
      <w:pPr>
        <w:spacing w:line="240" w:lineRule="auto"/>
        <w:jc w:val="both"/>
        <w:rPr>
          <w:ins w:id="109" w:author="Arne Langlet" w:date="2021-05-11T11:32:00Z"/>
        </w:rPr>
      </w:pPr>
      <w:ins w:id="110" w:author="Andrei Polejack" w:date="2021-05-10T09:45:00Z">
        <w:r w:rsidRPr="00E57A06">
          <w:t xml:space="preserve">In 2019, </w:t>
        </w:r>
      </w:ins>
      <w:ins w:id="111" w:author="Andrei Polejack" w:date="2021-05-10T09:46:00Z">
        <w:r>
          <w:t xml:space="preserve">there were at least </w:t>
        </w:r>
      </w:ins>
      <w:ins w:id="112" w:author="Andrei Polejack" w:date="2021-05-10T09:45:00Z">
        <w:r w:rsidRPr="00E57A06">
          <w:t xml:space="preserve">49 undergraduate courses </w:t>
        </w:r>
      </w:ins>
      <w:ins w:id="113" w:author="Andrei Polejack" w:date="2021-05-10T09:46:00Z">
        <w:r>
          <w:t>related</w:t>
        </w:r>
      </w:ins>
      <w:ins w:id="114" w:author="Andrei Polejack" w:date="2021-05-10T09:45:00Z">
        <w:r w:rsidRPr="00E57A06">
          <w:t xml:space="preserve"> ​​Marine Sciences, which together </w:t>
        </w:r>
      </w:ins>
      <w:ins w:id="115" w:author="Andrei Polejack" w:date="2021-05-10T09:46:00Z">
        <w:r>
          <w:t>accounted for</w:t>
        </w:r>
      </w:ins>
      <w:ins w:id="116" w:author="Andrei Polejack" w:date="2021-05-10T09:45:00Z">
        <w:r w:rsidRPr="00E57A06">
          <w:t xml:space="preserve"> 2,896 new students. </w:t>
        </w:r>
      </w:ins>
      <w:ins w:id="117" w:author="Andrei Polejack" w:date="2021-05-10T09:46:00Z">
        <w:r>
          <w:t xml:space="preserve">These numbers do not </w:t>
        </w:r>
      </w:ins>
      <w:ins w:id="118" w:author="Andrei Polejack" w:date="2021-05-10T09:47:00Z">
        <w:r>
          <w:t xml:space="preserve">yet </w:t>
        </w:r>
      </w:ins>
      <w:ins w:id="119" w:author="Andrei Polejack" w:date="2021-05-10T09:46:00Z">
        <w:r>
          <w:t>r</w:t>
        </w:r>
      </w:ins>
      <w:ins w:id="120" w:author="Andrei Polejack" w:date="2021-05-10T09:47:00Z">
        <w:r>
          <w:t xml:space="preserve">eflect courses </w:t>
        </w:r>
      </w:ins>
      <w:ins w:id="121" w:author="Andrei Polejack" w:date="2021-05-10T09:45:00Z">
        <w:r w:rsidRPr="00E57A06">
          <w:t xml:space="preserve">that deal with the socio-cultural elements of the marine and coastal environments. </w:t>
        </w:r>
      </w:ins>
      <w:ins w:id="122" w:author="Andrei Polejack" w:date="2021-05-10T09:47:00Z">
        <w:r>
          <w:t>Moreover</w:t>
        </w:r>
      </w:ins>
      <w:ins w:id="123" w:author="Andrei Polejack" w:date="2021-05-10T09:45:00Z">
        <w:r w:rsidRPr="00E57A06">
          <w:t xml:space="preserve">, </w:t>
        </w:r>
      </w:ins>
      <w:ins w:id="124" w:author="Andrei Polejack" w:date="2021-05-10T09:48:00Z">
        <w:r>
          <w:t xml:space="preserve">until 2019 there were at least </w:t>
        </w:r>
      </w:ins>
      <w:ins w:id="125" w:author="Andrei Polejack" w:date="2021-05-10T09:45:00Z">
        <w:r w:rsidRPr="00E57A06">
          <w:t xml:space="preserve">32 postgraduate programs </w:t>
        </w:r>
      </w:ins>
      <w:ins w:id="126" w:author="Andrei Polejack" w:date="2021-05-10T09:48:00Z">
        <w:r w:rsidRPr="00E57A06">
          <w:t>predomina</w:t>
        </w:r>
        <w:r>
          <w:t>n</w:t>
        </w:r>
        <w:r w:rsidRPr="00E57A06">
          <w:t>t</w:t>
        </w:r>
        <w:r>
          <w:t>ly</w:t>
        </w:r>
        <w:r w:rsidRPr="00E57A06">
          <w:t xml:space="preserve"> </w:t>
        </w:r>
        <w:r>
          <w:t>producing thesis in Marine Sciences</w:t>
        </w:r>
      </w:ins>
      <w:ins w:id="127" w:author="Andrei Polejack" w:date="2021-05-10T09:45:00Z">
        <w:r w:rsidRPr="00E57A06">
          <w:t xml:space="preserve">. </w:t>
        </w:r>
      </w:ins>
      <w:ins w:id="128" w:author="Andrei Polejack" w:date="2021-05-10T09:49:00Z">
        <w:r>
          <w:t>In</w:t>
        </w:r>
      </w:ins>
      <w:ins w:id="129" w:author="Andrei Polejack" w:date="2021-05-10T09:45:00Z">
        <w:r w:rsidRPr="00E57A06">
          <w:t xml:space="preserve"> 2020 these programs offered around 500 places for master's courses and 230 for PhD students.</w:t>
        </w:r>
      </w:ins>
      <w:ins w:id="130" w:author="Andrei Polejack" w:date="2021-05-10T09:49:00Z">
        <w:r>
          <w:t xml:space="preserve"> </w:t>
        </w:r>
      </w:ins>
    </w:p>
    <w:p w14:paraId="2364D4D4" w14:textId="6E45A181" w:rsidR="00D84E0E" w:rsidRDefault="00D84E0E" w:rsidP="004E32E1">
      <w:pPr>
        <w:spacing w:line="240" w:lineRule="auto"/>
        <w:jc w:val="both"/>
        <w:rPr>
          <w:ins w:id="131" w:author="Arne Langlet" w:date="2021-05-11T11:32:00Z"/>
        </w:rPr>
      </w:pPr>
    </w:p>
    <w:p w14:paraId="6BB6C736" w14:textId="77777777" w:rsidR="00D84E0E" w:rsidRDefault="00D84E0E" w:rsidP="004E32E1">
      <w:pPr>
        <w:spacing w:line="240" w:lineRule="auto"/>
        <w:jc w:val="both"/>
        <w:rPr>
          <w:rFonts w:ascii="docs-Calibri" w:hAnsi="docs-Calibri"/>
          <w:color w:val="000000"/>
          <w:sz w:val="23"/>
          <w:szCs w:val="23"/>
        </w:rPr>
      </w:pPr>
    </w:p>
    <w:p w14:paraId="0FE94CCA" w14:textId="77777777" w:rsidR="00D84E0E" w:rsidRDefault="00D84E0E" w:rsidP="004E32E1">
      <w:pPr>
        <w:spacing w:line="240" w:lineRule="auto"/>
        <w:jc w:val="both"/>
        <w:rPr>
          <w:rFonts w:ascii="docs-Calibri" w:hAnsi="docs-Calibri"/>
          <w:color w:val="000000"/>
          <w:sz w:val="23"/>
          <w:szCs w:val="23"/>
        </w:rPr>
      </w:pPr>
      <w:r>
        <w:rPr>
          <w:rFonts w:ascii="docs-Calibri" w:hAnsi="docs-Calibri"/>
          <w:color w:val="000000"/>
          <w:sz w:val="23"/>
          <w:szCs w:val="23"/>
        </w:rPr>
        <w:lastRenderedPageBreak/>
        <w:t xml:space="preserve">Sources: </w:t>
      </w:r>
    </w:p>
    <w:p w14:paraId="2A76BDB4" w14:textId="77777777" w:rsidR="00D84E0E" w:rsidRDefault="00D84E0E" w:rsidP="004E32E1">
      <w:pPr>
        <w:spacing w:line="240" w:lineRule="auto"/>
        <w:jc w:val="both"/>
        <w:rPr>
          <w:rFonts w:ascii="docs-Calibri" w:hAnsi="docs-Calibri"/>
          <w:color w:val="000000"/>
          <w:sz w:val="23"/>
          <w:szCs w:val="23"/>
          <w:lang w:val="pt-PT"/>
        </w:rPr>
      </w:pPr>
      <w:r w:rsidRPr="00D84E0E">
        <w:rPr>
          <w:rFonts w:ascii="docs-Calibri" w:hAnsi="docs-Calibri"/>
          <w:color w:val="000000"/>
          <w:sz w:val="23"/>
          <w:szCs w:val="23"/>
          <w:lang w:val="pt-PT"/>
        </w:rPr>
        <w:t>[1]&lt;br&gt;&lt;a href</w:t>
      </w:r>
      <w:r w:rsidRPr="00D84E0E">
        <w:rPr>
          <w:rFonts w:ascii="docs-Calibri" w:hAnsi="docs-Calibri"/>
          <w:color w:val="000000"/>
          <w:sz w:val="23"/>
          <w:szCs w:val="23"/>
          <w:lang w:val="pt-PT"/>
        </w:rPr>
        <w:t>=”</w:t>
      </w:r>
      <w:ins w:id="132" w:author="Andrei Polejack" w:date="2021-05-10T09:02:00Z">
        <w:r w:rsidRPr="00D84E0E">
          <w:rPr>
            <w:lang w:val="pt-PT"/>
          </w:rPr>
          <w:t>http://www.planalto.gov.br/ccivil_03/_ato2019-2022/2020/decreto/D10544.htm</w:t>
        </w:r>
      </w:ins>
      <w:r w:rsidRPr="00D84E0E">
        <w:rPr>
          <w:rFonts w:ascii="docs-Calibri" w:hAnsi="docs-Calibri"/>
          <w:color w:val="000000"/>
          <w:sz w:val="23"/>
          <w:szCs w:val="23"/>
          <w:lang w:val="pt-PT"/>
        </w:rPr>
        <w:t xml:space="preserve">" &lt;/a&gt;&lt;/br&gt; </w:t>
      </w:r>
    </w:p>
    <w:p w14:paraId="50C679CD" w14:textId="4C48FECE" w:rsidR="00D84E0E" w:rsidRPr="00D84E0E" w:rsidRDefault="00D84E0E" w:rsidP="004E32E1">
      <w:pPr>
        <w:spacing w:line="240" w:lineRule="auto"/>
        <w:jc w:val="both"/>
        <w:rPr>
          <w:rFonts w:ascii="docs-Calibri" w:hAnsi="docs-Calibri"/>
          <w:color w:val="000000"/>
          <w:sz w:val="23"/>
          <w:szCs w:val="23"/>
          <w:lang w:val="en-GB"/>
        </w:rPr>
      </w:pPr>
      <w:r w:rsidRPr="00D84E0E">
        <w:rPr>
          <w:rFonts w:ascii="docs-Calibri" w:hAnsi="docs-Calibri"/>
          <w:color w:val="000000"/>
          <w:sz w:val="23"/>
          <w:szCs w:val="23"/>
          <w:lang w:val="en-GB"/>
        </w:rPr>
        <w:t>[2]</w:t>
      </w:r>
      <w:r w:rsidRPr="00D84E0E">
        <w:rPr>
          <w:lang w:val="en-GB"/>
        </w:rPr>
        <w:t xml:space="preserve"> </w:t>
      </w:r>
      <w:r>
        <w:rPr>
          <w:rFonts w:ascii="docs-Calibri" w:hAnsi="docs-Calibri"/>
          <w:color w:val="000000"/>
          <w:sz w:val="23"/>
          <w:szCs w:val="23"/>
          <w:lang w:val="en-GB"/>
        </w:rPr>
        <w:t>&lt;br&gt;</w:t>
      </w:r>
      <w:r w:rsidRPr="00D84E0E">
        <w:rPr>
          <w:rFonts w:ascii="docs-Calibri" w:hAnsi="docs-Calibri"/>
          <w:color w:val="000000"/>
          <w:sz w:val="23"/>
          <w:szCs w:val="23"/>
          <w:lang w:val="en-GB"/>
        </w:rPr>
        <w:t>&lt;a href=”</w:t>
      </w:r>
      <w:r w:rsidRPr="00D84E0E">
        <w:t xml:space="preserve"> </w:t>
      </w:r>
      <w:ins w:id="133" w:author="Andrei Polejack" w:date="2021-05-10T09:00:00Z">
        <w:r w:rsidRPr="003D078F">
          <w:t>https://doi.org/10.3389/fmars.2018.00236</w:t>
        </w:r>
      </w:ins>
      <w:r w:rsidRPr="00D84E0E">
        <w:rPr>
          <w:rFonts w:ascii="docs-Calibri" w:hAnsi="docs-Calibri"/>
          <w:color w:val="000000"/>
          <w:sz w:val="23"/>
          <w:szCs w:val="23"/>
          <w:lang w:val="en-GB"/>
        </w:rPr>
        <w:t>"</w:t>
      </w:r>
      <w:r w:rsidRPr="00D84E0E">
        <w:rPr>
          <w:rFonts w:ascii="docs-Calibri" w:hAnsi="docs-Calibri"/>
          <w:color w:val="000000"/>
          <w:sz w:val="23"/>
          <w:szCs w:val="23"/>
          <w:lang w:val="en-GB"/>
        </w:rPr>
        <w:t>&gt;</w:t>
      </w:r>
    </w:p>
    <w:p w14:paraId="7B616F8D" w14:textId="33C29D0E" w:rsidR="00D84E0E" w:rsidRPr="00D84E0E" w:rsidRDefault="00D84E0E" w:rsidP="004E32E1">
      <w:pPr>
        <w:spacing w:line="240" w:lineRule="auto"/>
        <w:jc w:val="both"/>
        <w:rPr>
          <w:rFonts w:ascii="docs-Calibri" w:hAnsi="docs-Calibri"/>
          <w:color w:val="000000"/>
          <w:sz w:val="23"/>
          <w:szCs w:val="23"/>
          <w:lang w:val="en-GB"/>
        </w:rPr>
      </w:pPr>
      <w:ins w:id="134" w:author="Andrei Polejack" w:date="2021-05-10T09:00:00Z">
        <w:r w:rsidRPr="003D078F">
          <w:t>Thompson, F., Krüger, R., Thompson, C. C., Berlinck, R. G. S., Coutinho, R., Landell, M. F., … Abreu, P. C. (2018). Marine Biotechnology in Brazil: Recent Developments and Its Potential for Innovation. Frontiers in Marine Science</w:t>
        </w:r>
      </w:ins>
      <w:r w:rsidRPr="00D84E0E">
        <w:rPr>
          <w:rFonts w:ascii="docs-Calibri" w:hAnsi="docs-Calibri"/>
          <w:color w:val="000000"/>
          <w:sz w:val="23"/>
          <w:szCs w:val="23"/>
          <w:lang w:val="en-GB"/>
        </w:rPr>
        <w:t xml:space="preserve"> &lt;/a&gt;</w:t>
      </w:r>
    </w:p>
    <w:p w14:paraId="74AB1F9D" w14:textId="70CF2414" w:rsidR="00D0247D" w:rsidRDefault="00D84E0E" w:rsidP="00D84E0E">
      <w:pPr>
        <w:pStyle w:val="Funotentext"/>
        <w:rPr>
          <w:rFonts w:ascii="docs-Calibri" w:hAnsi="docs-Calibri"/>
          <w:color w:val="000000"/>
          <w:sz w:val="23"/>
          <w:szCs w:val="23"/>
          <w:lang w:val="en-GB"/>
        </w:rPr>
      </w:pPr>
      <w:r w:rsidRPr="00D84E0E">
        <w:rPr>
          <w:rFonts w:ascii="docs-Calibri" w:hAnsi="docs-Calibri"/>
          <w:color w:val="000000"/>
          <w:sz w:val="23"/>
          <w:szCs w:val="23"/>
          <w:lang w:val="en-GB"/>
        </w:rPr>
        <w:t>[</w:t>
      </w:r>
      <w:r w:rsidR="00D0247D">
        <w:rPr>
          <w:rFonts w:ascii="docs-Calibri" w:hAnsi="docs-Calibri"/>
          <w:color w:val="000000"/>
          <w:sz w:val="23"/>
          <w:szCs w:val="23"/>
          <w:lang w:val="en-GB"/>
        </w:rPr>
        <w:t>3</w:t>
      </w:r>
      <w:r w:rsidRPr="00D84E0E">
        <w:rPr>
          <w:rFonts w:ascii="docs-Calibri" w:hAnsi="docs-Calibri"/>
          <w:color w:val="000000"/>
          <w:sz w:val="23"/>
          <w:szCs w:val="23"/>
          <w:lang w:val="en-GB"/>
        </w:rPr>
        <w:t>] &lt;br&gt;&lt;a href="</w:t>
      </w:r>
      <w:r w:rsidRPr="00D84E0E">
        <w:rPr>
          <w:lang w:val="en-GB"/>
          <w:rPrChange w:id="135" w:author="Arne Langlet" w:date="2021-05-11T11:31:00Z">
            <w:rPr>
              <w:lang w:val="en-GB"/>
            </w:rPr>
          </w:rPrChange>
        </w:rPr>
        <w:t xml:space="preserve"> </w:t>
      </w:r>
      <w:ins w:id="136" w:author="Andrei Polejack" w:date="2021-05-10T09:11:00Z">
        <w:r w:rsidRPr="00D84E0E">
          <w:rPr>
            <w:lang w:val="en-GB"/>
            <w:rPrChange w:id="137" w:author="Arne Langlet" w:date="2021-05-11T11:31:00Z">
              <w:rPr/>
            </w:rPrChange>
          </w:rPr>
          <w:t>https://www.in.gov.br/en/web/dou/-/portaria-mcti-n-4.719-de-5-de-maio-de-2021-318198749</w:t>
        </w:r>
      </w:ins>
      <w:r w:rsidRPr="00D84E0E">
        <w:rPr>
          <w:rFonts w:ascii="docs-Calibri" w:hAnsi="docs-Calibri"/>
          <w:color w:val="000000"/>
          <w:sz w:val="23"/>
          <w:szCs w:val="23"/>
          <w:lang w:val="en-GB"/>
        </w:rPr>
        <w:t xml:space="preserve">"&lt;/a&gt;&lt;/br&gt; </w:t>
      </w:r>
    </w:p>
    <w:p w14:paraId="7E7D53C0" w14:textId="2CEB45CB" w:rsidR="00D0247D" w:rsidRDefault="00D0247D" w:rsidP="00D84E0E">
      <w:pPr>
        <w:pStyle w:val="Funotentext"/>
        <w:rPr>
          <w:rFonts w:ascii="docs-Calibri" w:hAnsi="docs-Calibri"/>
          <w:color w:val="000000"/>
          <w:sz w:val="23"/>
          <w:szCs w:val="23"/>
        </w:rPr>
      </w:pPr>
      <w:r w:rsidRPr="00D0247D">
        <w:rPr>
          <w:rFonts w:ascii="docs-Calibri" w:hAnsi="docs-Calibri"/>
          <w:color w:val="000000"/>
          <w:sz w:val="23"/>
          <w:szCs w:val="23"/>
          <w:lang w:val="en-GB"/>
        </w:rPr>
        <w:t xml:space="preserve">[4] </w:t>
      </w:r>
      <w:r>
        <w:rPr>
          <w:rFonts w:ascii="docs-Calibri" w:hAnsi="docs-Calibri"/>
          <w:color w:val="000000"/>
          <w:sz w:val="23"/>
          <w:szCs w:val="23"/>
        </w:rPr>
        <w:t xml:space="preserve">&lt;br&gt;&lt;a href=" </w:t>
      </w:r>
      <w:hyperlink w:history="1">
        <w:r w:rsidRPr="00514D7A">
          <w:rPr>
            <w:rStyle w:val="Hyperlink"/>
            <w:rFonts w:ascii="docs-Calibri'" w:hAnsi="docs-Calibri'"/>
            <w:sz w:val="23"/>
            <w:szCs w:val="23"/>
          </w:rPr>
          <w:t>https://cienciasdomarbrasil.furg.br</w:t>
        </w:r>
        <w:r w:rsidRPr="00514D7A">
          <w:rPr>
            <w:rStyle w:val="Hyperlink"/>
            <w:rFonts w:ascii="docs-Calibri" w:hAnsi="docs-Calibri"/>
            <w:sz w:val="23"/>
            <w:szCs w:val="23"/>
          </w:rPr>
          <w:t>"&lt;/a&gt;&lt;/br</w:t>
        </w:r>
      </w:hyperlink>
      <w:r>
        <w:rPr>
          <w:rFonts w:ascii="docs-Calibri" w:hAnsi="docs-Calibri"/>
          <w:color w:val="000000"/>
          <w:sz w:val="23"/>
          <w:szCs w:val="23"/>
        </w:rPr>
        <w:t>&gt;</w:t>
      </w:r>
    </w:p>
    <w:p w14:paraId="2BE5D595" w14:textId="2605EA45" w:rsidR="00D0247D" w:rsidRPr="00D0247D" w:rsidRDefault="00D0247D" w:rsidP="00D84E0E">
      <w:pPr>
        <w:pStyle w:val="Funotentext"/>
        <w:rPr>
          <w:rFonts w:ascii="docs-Calibri" w:hAnsi="docs-Calibri"/>
          <w:color w:val="000000"/>
          <w:sz w:val="23"/>
          <w:szCs w:val="23"/>
          <w:lang w:val="pt-PT"/>
        </w:rPr>
      </w:pPr>
      <w:r w:rsidRPr="00D0247D">
        <w:rPr>
          <w:rFonts w:ascii="docs-Calibri" w:hAnsi="docs-Calibri"/>
          <w:color w:val="000000"/>
          <w:sz w:val="23"/>
          <w:szCs w:val="23"/>
          <w:lang w:val="pt-PT"/>
        </w:rPr>
        <w:t>[</w:t>
      </w:r>
      <w:r w:rsidRPr="00D0247D">
        <w:rPr>
          <w:rFonts w:ascii="docs-Calibri" w:hAnsi="docs-Calibri"/>
          <w:color w:val="000000"/>
          <w:sz w:val="23"/>
          <w:szCs w:val="23"/>
          <w:lang w:val="pt-PT"/>
        </w:rPr>
        <w:t>5</w:t>
      </w:r>
      <w:r w:rsidRPr="00D0247D">
        <w:rPr>
          <w:rFonts w:ascii="docs-Calibri" w:hAnsi="docs-Calibri"/>
          <w:color w:val="000000"/>
          <w:sz w:val="23"/>
          <w:szCs w:val="23"/>
          <w:lang w:val="pt-PT"/>
        </w:rPr>
        <w:t>] &lt;br&gt;&lt;a href="</w:t>
      </w:r>
      <w:hyperlink r:id="rId8" w:history="1">
        <w:r w:rsidRPr="00D0247D">
          <w:rPr>
            <w:rStyle w:val="Hyperlink"/>
            <w:rFonts w:ascii="docs-Calibri'" w:hAnsi="docs-Calibri'"/>
            <w:color w:val="1155CC"/>
            <w:sz w:val="23"/>
            <w:szCs w:val="23"/>
            <w:lang w:val="pt-PT"/>
          </w:rPr>
          <w:t>https://www.marinha.mil.br/meios-navais</w:t>
        </w:r>
      </w:hyperlink>
      <w:r w:rsidRPr="00D0247D">
        <w:rPr>
          <w:rFonts w:ascii="docs-Calibri" w:hAnsi="docs-Calibri"/>
          <w:color w:val="000000"/>
          <w:sz w:val="23"/>
          <w:szCs w:val="23"/>
          <w:lang w:val="pt-PT"/>
        </w:rPr>
        <w:t>"&lt;/a&gt;&lt;/br&gt;</w:t>
      </w:r>
    </w:p>
    <w:p w14:paraId="484264AE" w14:textId="6C3EE87F" w:rsidR="00D0247D" w:rsidRPr="00D0247D" w:rsidRDefault="00D0247D" w:rsidP="00D0247D">
      <w:pPr>
        <w:spacing w:line="240" w:lineRule="auto"/>
        <w:jc w:val="both"/>
        <w:rPr>
          <w:rFonts w:ascii="docs-Calibri" w:hAnsi="docs-Calibri"/>
          <w:color w:val="000000"/>
          <w:sz w:val="23"/>
          <w:szCs w:val="23"/>
          <w:lang w:val="pt-PT"/>
        </w:rPr>
      </w:pPr>
      <w:r>
        <w:rPr>
          <w:rFonts w:ascii="docs-Calibri" w:hAnsi="docs-Calibri"/>
          <w:color w:val="000000"/>
          <w:sz w:val="23"/>
          <w:szCs w:val="23"/>
          <w:lang w:val="pt-PT"/>
        </w:rPr>
        <w:t>[6]</w:t>
      </w:r>
      <w:r w:rsidR="00D84E0E" w:rsidRPr="00D0247D">
        <w:rPr>
          <w:rFonts w:ascii="docs-Calibri" w:hAnsi="docs-Calibri"/>
          <w:color w:val="000000"/>
          <w:sz w:val="23"/>
          <w:szCs w:val="23"/>
          <w:lang w:val="pt-PT"/>
        </w:rPr>
        <w:t xml:space="preserve"> </w:t>
      </w:r>
      <w:r w:rsidRPr="00D0247D">
        <w:rPr>
          <w:rFonts w:ascii="docs-Calibri" w:hAnsi="docs-Calibri"/>
          <w:color w:val="000000"/>
          <w:sz w:val="23"/>
          <w:szCs w:val="23"/>
          <w:lang w:val="pt-PT"/>
        </w:rPr>
        <w:t>&lt;br&gt;&lt;a href=”</w:t>
      </w:r>
      <w:ins w:id="138" w:author="Andrei Polejack" w:date="2021-05-10T09:33:00Z">
        <w:r w:rsidRPr="00D0247D">
          <w:rPr>
            <w:lang w:val="pt-PT"/>
          </w:rPr>
          <w:t>https://doi.org/10.1126/science.349.6248.573</w:t>
        </w:r>
      </w:ins>
      <w:r w:rsidRPr="00D0247D">
        <w:rPr>
          <w:rFonts w:ascii="docs-Calibri" w:hAnsi="docs-Calibri"/>
          <w:color w:val="000000"/>
          <w:sz w:val="23"/>
          <w:szCs w:val="23"/>
          <w:lang w:val="pt-PT"/>
        </w:rPr>
        <w:t>"&gt;</w:t>
      </w:r>
    </w:p>
    <w:p w14:paraId="0051BF90" w14:textId="5B78E0D3" w:rsidR="00D84E0E" w:rsidRDefault="00D0247D" w:rsidP="00D0247D">
      <w:pPr>
        <w:spacing w:line="240" w:lineRule="auto"/>
        <w:jc w:val="both"/>
        <w:rPr>
          <w:rFonts w:ascii="docs-Calibri" w:hAnsi="docs-Calibri"/>
          <w:color w:val="000000"/>
          <w:sz w:val="23"/>
          <w:szCs w:val="23"/>
          <w:lang w:val="en-GB"/>
        </w:rPr>
      </w:pPr>
      <w:ins w:id="139" w:author="Andrei Polejack" w:date="2021-05-10T09:33:00Z">
        <w:r w:rsidRPr="00A1456E">
          <w:t xml:space="preserve">Escobar, H. (2015, August 7). Brazil looks to project scientific power on the Atlantic. Science, Vol. 349, p. 573. </w:t>
        </w:r>
      </w:ins>
      <w:r w:rsidRPr="00D84E0E">
        <w:rPr>
          <w:rFonts w:ascii="docs-Calibri" w:hAnsi="docs-Calibri"/>
          <w:color w:val="000000"/>
          <w:sz w:val="23"/>
          <w:szCs w:val="23"/>
          <w:lang w:val="en-GB"/>
        </w:rPr>
        <w:t>&lt;/a&gt;</w:t>
      </w:r>
    </w:p>
    <w:p w14:paraId="4755D86B" w14:textId="6CF0657C" w:rsidR="00D0247D" w:rsidRDefault="00D0247D" w:rsidP="00D0247D">
      <w:pPr>
        <w:spacing w:line="240" w:lineRule="auto"/>
        <w:jc w:val="both"/>
        <w:rPr>
          <w:rFonts w:ascii="docs-Calibri" w:hAnsi="docs-Calibri"/>
          <w:color w:val="000000"/>
          <w:sz w:val="23"/>
          <w:szCs w:val="23"/>
          <w:lang w:val="pt-PT"/>
        </w:rPr>
      </w:pPr>
      <w:r w:rsidRPr="00D0247D">
        <w:rPr>
          <w:rFonts w:ascii="docs-Calibri" w:hAnsi="docs-Calibri"/>
          <w:color w:val="000000"/>
          <w:sz w:val="23"/>
          <w:szCs w:val="23"/>
          <w:lang w:val="pt-PT"/>
        </w:rPr>
        <w:t xml:space="preserve">[7] </w:t>
      </w:r>
      <w:r w:rsidRPr="00D0247D">
        <w:rPr>
          <w:rFonts w:ascii="docs-Calibri" w:hAnsi="docs-Calibri"/>
          <w:color w:val="000000"/>
          <w:sz w:val="23"/>
          <w:szCs w:val="23"/>
          <w:lang w:val="pt-PT"/>
        </w:rPr>
        <w:t>&lt;br&gt;&lt;a href="http://www.uff.br/?q=noticias/06-11-2018/navio-escola-da-uff-ampliara-desenvolvimento-tecnologico-nas-ciencias-do-mar"&lt;/a&gt;&lt;/br&gt;</w:t>
      </w:r>
    </w:p>
    <w:p w14:paraId="5D722AE6" w14:textId="0F70997C" w:rsidR="00D0247D" w:rsidRPr="00D0247D" w:rsidRDefault="00D0247D" w:rsidP="00D0247D">
      <w:pPr>
        <w:spacing w:line="240" w:lineRule="auto"/>
        <w:jc w:val="both"/>
        <w:rPr>
          <w:rFonts w:ascii="docs-Calibri" w:hAnsi="docs-Calibri"/>
          <w:color w:val="000000"/>
          <w:sz w:val="23"/>
          <w:szCs w:val="23"/>
          <w:lang w:val="pt-PT"/>
        </w:rPr>
      </w:pPr>
      <w:r>
        <w:rPr>
          <w:rFonts w:ascii="docs-Calibri" w:hAnsi="docs-Calibri"/>
          <w:color w:val="000000"/>
          <w:sz w:val="23"/>
          <w:szCs w:val="23"/>
          <w:lang w:val="pt-PT"/>
        </w:rPr>
        <w:t xml:space="preserve">[8] </w:t>
      </w:r>
      <w:r w:rsidRPr="00D0247D">
        <w:rPr>
          <w:rFonts w:ascii="docs-Calibri" w:hAnsi="docs-Calibri"/>
          <w:color w:val="000000"/>
          <w:sz w:val="23"/>
          <w:szCs w:val="23"/>
          <w:lang w:val="pt-PT"/>
        </w:rPr>
        <w:t xml:space="preserve"> &lt;br&gt;&lt;a href="</w:t>
      </w:r>
      <w:hyperlink r:id="rId9" w:history="1">
        <w:r w:rsidRPr="00D0247D">
          <w:rPr>
            <w:rStyle w:val="Hyperlink"/>
            <w:rFonts w:ascii="docs-Calibri'" w:hAnsi="docs-Calibri'"/>
            <w:color w:val="1155CC"/>
            <w:sz w:val="23"/>
            <w:szCs w:val="23"/>
            <w:lang w:val="pt-PT"/>
          </w:rPr>
          <w:t>https://tapioca.ird.fr/embarcacao-ciencias-mar-iv-chega-neste-semestre-ao-porto-recife</w:t>
        </w:r>
      </w:hyperlink>
      <w:r w:rsidRPr="00D0247D">
        <w:rPr>
          <w:rFonts w:ascii="docs-Calibri" w:hAnsi="docs-Calibri"/>
          <w:color w:val="000000"/>
          <w:sz w:val="23"/>
          <w:szCs w:val="23"/>
          <w:lang w:val="pt-PT"/>
        </w:rPr>
        <w:t>"&lt;/a&gt;&lt;/br&gt;</w:t>
      </w:r>
      <w:bookmarkEnd w:id="0"/>
    </w:p>
    <w:sectPr w:rsidR="00D0247D" w:rsidRPr="00D02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B15C9D" w14:textId="77777777" w:rsidR="00EE3D66" w:rsidRDefault="00EE3D66" w:rsidP="003D078F">
      <w:pPr>
        <w:spacing w:after="0" w:line="240" w:lineRule="auto"/>
      </w:pPr>
      <w:r>
        <w:separator/>
      </w:r>
    </w:p>
  </w:endnote>
  <w:endnote w:type="continuationSeparator" w:id="0">
    <w:p w14:paraId="2A97A5A1" w14:textId="77777777" w:rsidR="00EE3D66" w:rsidRDefault="00EE3D66" w:rsidP="003D0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Calibri'">
    <w:altName w:val="Times New Roman"/>
    <w:panose1 w:val="00000000000000000000"/>
    <w:charset w:val="00"/>
    <w:family w:val="roman"/>
    <w:notTrueType/>
    <w:pitch w:val="default"/>
  </w:font>
  <w:font w:name="docs-Calib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B060B4" w14:textId="77777777" w:rsidR="00EE3D66" w:rsidRDefault="00EE3D66" w:rsidP="003D078F">
      <w:pPr>
        <w:spacing w:after="0" w:line="240" w:lineRule="auto"/>
      </w:pPr>
      <w:r>
        <w:separator/>
      </w:r>
    </w:p>
  </w:footnote>
  <w:footnote w:type="continuationSeparator" w:id="0">
    <w:p w14:paraId="040FE912" w14:textId="77777777" w:rsidR="00EE3D66" w:rsidRDefault="00EE3D66" w:rsidP="003D078F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rei Polejack">
    <w15:presenceInfo w15:providerId="None" w15:userId="Andrei Polejack"/>
  </w15:person>
  <w15:person w15:author="Arne Langlet">
    <w15:presenceInfo w15:providerId="AD" w15:userId="S-1-5-21-3036683560-4069959373-169152929-3140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2E1"/>
    <w:rsid w:val="003D078F"/>
    <w:rsid w:val="00406841"/>
    <w:rsid w:val="004E32E1"/>
    <w:rsid w:val="009F739C"/>
    <w:rsid w:val="00A00670"/>
    <w:rsid w:val="00A1456E"/>
    <w:rsid w:val="00BB45AA"/>
    <w:rsid w:val="00D0247D"/>
    <w:rsid w:val="00D84E0E"/>
    <w:rsid w:val="00E0609E"/>
    <w:rsid w:val="00E57A06"/>
    <w:rsid w:val="00EE3D66"/>
    <w:rsid w:val="00F5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43FFC3"/>
  <w15:chartTrackingRefBased/>
  <w15:docId w15:val="{26EF581E-20F1-4A94-BB35-3A8D9A2B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unhideWhenUsed/>
    <w:rsid w:val="003D078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3D078F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D078F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D84E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rinha.mil.br/meios-nava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ontiersin.org/articles/10.3389/fmars.2020.614282/ful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apioca.ird.fr/embarcacao-ciencias-mar-iv-chega-neste-semestre-ao-porto-reci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6EA24-B7FA-4BCB-9BC4-800E3FD4F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913</Words>
  <Characters>5209</Characters>
  <Application>Microsoft Office Word</Application>
  <DocSecurity>0</DocSecurity>
  <Lines>43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Polejack</dc:creator>
  <cp:keywords/>
  <dc:description/>
  <cp:lastModifiedBy>Arne Langlet</cp:lastModifiedBy>
  <cp:revision>3</cp:revision>
  <dcterms:created xsi:type="dcterms:W3CDTF">2021-05-11T09:09:00Z</dcterms:created>
  <dcterms:modified xsi:type="dcterms:W3CDTF">2021-05-11T09:52:00Z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http://www.zotero.org/styles/frontiers-in-marine-science</vt:lpwstr>
  </property>
  <property fmtid="{D5CDD505-2E9C-101B-9397-08002B2CF9AE}" pid="15" name="Mendeley Recent Style Name 6_1">
    <vt:lpwstr>Frontiers in Marine Science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http://www.zotero.org/styles/ocean-and-coastal-management</vt:lpwstr>
  </property>
  <property fmtid="{D5CDD505-2E9C-101B-9397-08002B2CF9AE}" pid="21" name="Mendeley Recent Style Name 9_1">
    <vt:lpwstr>Ocean and Coastal Management</vt:lpwstr>
  </property>
</Properties>
</file>